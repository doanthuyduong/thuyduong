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Khi nh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ngày tháng d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 thân vào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làm Product Owner, tui không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không m</w:t>
      </w:r>
      <w:r>
        <w:rPr>
          <w:sz w:val="24"/>
          <w:szCs w:val="24"/>
        </w:rPr>
        <w:t>ỉ</w:t>
      </w:r>
      <w:r>
        <w:rPr>
          <w:sz w:val="24"/>
          <w:szCs w:val="24"/>
        </w:rPr>
        <w:t>m cư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i. Đó là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kh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màu s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c,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ch</w:t>
      </w:r>
      <w:r>
        <w:rPr>
          <w:sz w:val="24"/>
          <w:szCs w:val="24"/>
        </w:rPr>
        <w:t>ặ</w:t>
      </w:r>
      <w:r>
        <w:rPr>
          <w:sz w:val="24"/>
          <w:szCs w:val="24"/>
        </w:rPr>
        <w:t>ng đư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ng</w:t>
      </w:r>
      <w:r>
        <w:rPr>
          <w:sz w:val="24"/>
          <w:szCs w:val="24"/>
        </w:rPr>
        <w:t>ờ</w:t>
      </w:r>
      <w:r>
        <w:rPr>
          <w:sz w:val="24"/>
          <w:szCs w:val="24"/>
        </w:rPr>
        <w:t>.</w:t>
      </w:r>
    </w:p>
    <w:p w14:paraId="00000002" w14:textId="77777777" w:rsidR="00BD154C" w:rsidRDefault="00BD154C">
      <w:pPr>
        <w:rPr>
          <w:sz w:val="24"/>
          <w:szCs w:val="24"/>
        </w:rPr>
      </w:pPr>
    </w:p>
    <w:p w14:paraId="00000003" w14:textId="2F899D2C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Hãy tư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 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giao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n, tính năng và code, nhưng cũng có hàng t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câu chuy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hài 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mà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làm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trong lĩnh v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này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ễ</w:t>
      </w:r>
      <w:r>
        <w:rPr>
          <w:sz w:val="24"/>
          <w:szCs w:val="24"/>
        </w:rPr>
        <w:t xml:space="preserve"> dàng chia s</w:t>
      </w:r>
      <w:r>
        <w:rPr>
          <w:sz w:val="24"/>
          <w:szCs w:val="24"/>
        </w:rPr>
        <w:t>ẻ</w:t>
      </w:r>
      <w:r>
        <w:rPr>
          <w:sz w:val="24"/>
          <w:szCs w:val="24"/>
        </w:rPr>
        <w:t>. Tui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nghĩ r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ng,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làm Product Owner là gi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như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trúc sư xây nhà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y đó, m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là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căn</w:t>
      </w:r>
      <w:del w:id="0" w:author="ĐOÀN THÙY DƯƠNG - Product - Product Executive" w:date="2023-09-20T16:23:00Z">
        <w:r>
          <w:rPr>
            <w:sz w:val="24"/>
            <w:szCs w:val="24"/>
          </w:rPr>
          <w:delText>tòa</w:delText>
        </w:r>
      </w:del>
      <w:r>
        <w:rPr>
          <w:sz w:val="24"/>
          <w:szCs w:val="24"/>
        </w:rPr>
        <w:t>,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xây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ng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ý tư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ng,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và ch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xám. M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căn nhà</w:t>
      </w:r>
      <w:r>
        <w:rPr>
          <w:sz w:val="24"/>
          <w:szCs w:val="24"/>
        </w:rPr>
        <w:t xml:space="preserve"> mang trong mình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câu chuy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riêng,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thách vư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t qua cho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kh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ỉ</w:t>
      </w:r>
      <w:r>
        <w:rPr>
          <w:sz w:val="24"/>
          <w:szCs w:val="24"/>
        </w:rPr>
        <w:t>nh cao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thành công.</w:t>
      </w:r>
    </w:p>
    <w:p w14:paraId="00000004" w14:textId="77777777" w:rsidR="00BD154C" w:rsidRDefault="00BD154C">
      <w:pPr>
        <w:rPr>
          <w:sz w:val="24"/>
          <w:szCs w:val="24"/>
        </w:rPr>
      </w:pPr>
    </w:p>
    <w:p w14:paraId="00000005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Có lúc tui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m</w:t>
      </w:r>
      <w:r>
        <w:rPr>
          <w:sz w:val="24"/>
          <w:szCs w:val="24"/>
        </w:rPr>
        <w:t>ình như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nh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 trư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 trong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bu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hòa nh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 ph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p á.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n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các nh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ụ</w:t>
      </w:r>
      <w:r>
        <w:rPr>
          <w:sz w:val="24"/>
          <w:szCs w:val="24"/>
        </w:rPr>
        <w:t xml:space="preserve"> khác nhau sao cho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nên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hòa nh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ẹ</w:t>
      </w:r>
      <w:r>
        <w:rPr>
          <w:sz w:val="24"/>
          <w:szCs w:val="24"/>
        </w:rPr>
        <w:t>p, lành m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nh và thú 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cho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i. Tui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cách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>nh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dây đàn,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nh</w:t>
      </w:r>
      <w:r>
        <w:rPr>
          <w:sz w:val="24"/>
          <w:szCs w:val="24"/>
        </w:rPr>
        <w:t>ị</w:t>
      </w:r>
      <w:r>
        <w:rPr>
          <w:sz w:val="24"/>
          <w:szCs w:val="24"/>
        </w:rPr>
        <w:t>p đi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r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luô</w:t>
      </w:r>
      <w:r>
        <w:rPr>
          <w:sz w:val="24"/>
          <w:szCs w:val="24"/>
        </w:rPr>
        <w:t>n mang âm vang và g</w:t>
      </w:r>
      <w:r>
        <w:rPr>
          <w:sz w:val="24"/>
          <w:szCs w:val="24"/>
        </w:rPr>
        <w:t>ợ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xúc.</w:t>
      </w:r>
    </w:p>
    <w:p w14:paraId="00000006" w14:textId="77777777" w:rsidR="00BD154C" w:rsidRDefault="00BD154C">
      <w:pPr>
        <w:rPr>
          <w:sz w:val="24"/>
          <w:szCs w:val="24"/>
        </w:rPr>
      </w:pPr>
    </w:p>
    <w:p w14:paraId="00000007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Đôi khi,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cu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p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án tr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thành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tr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lu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tương lai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m. Không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không nh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lúc "bug"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như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tình hu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hài 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trong cu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p. M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trong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mang tr</w:t>
      </w:r>
      <w:r>
        <w:rPr>
          <w:sz w:val="24"/>
          <w:szCs w:val="24"/>
        </w:rPr>
        <w:t>ong mình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ý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riêng, nhưng chính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khác bi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này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nên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đa d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ng và sáng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o. Tui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cách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ý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trái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thành cơ h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phát tri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và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 hình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chi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hư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ng.</w:t>
      </w:r>
    </w:p>
    <w:p w14:paraId="00000008" w14:textId="77777777" w:rsidR="00BD154C" w:rsidRDefault="00BD154C">
      <w:pPr>
        <w:rPr>
          <w:sz w:val="24"/>
          <w:szCs w:val="24"/>
        </w:rPr>
      </w:pPr>
    </w:p>
    <w:p w14:paraId="00000009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 xml:space="preserve">Và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trong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g</w:t>
      </w:r>
      <w:bookmarkStart w:id="1" w:name="_GoBack"/>
      <w:bookmarkEnd w:id="1"/>
      <w:r>
        <w:rPr>
          <w:sz w:val="24"/>
          <w:szCs w:val="24"/>
        </w:rPr>
        <w:t>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này, tui luôn luôn tìm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m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nh </w:t>
      </w:r>
      <w:r>
        <w:rPr>
          <w:sz w:val="24"/>
          <w:szCs w:val="24"/>
        </w:rPr>
        <w:t>ghép k</w:t>
      </w:r>
      <w:r>
        <w:rPr>
          <w:sz w:val="24"/>
          <w:szCs w:val="24"/>
        </w:rPr>
        <w:t>ỳ</w:t>
      </w:r>
      <w:r>
        <w:rPr>
          <w:sz w:val="24"/>
          <w:szCs w:val="24"/>
        </w:rPr>
        <w:t xml:space="preserve">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trong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xúc.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hào 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khi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hài lòng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m,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căng th</w:t>
      </w:r>
      <w:r>
        <w:rPr>
          <w:sz w:val="24"/>
          <w:szCs w:val="24"/>
        </w:rPr>
        <w:t>ẳ</w:t>
      </w:r>
      <w:r>
        <w:rPr>
          <w:sz w:val="24"/>
          <w:szCs w:val="24"/>
        </w:rPr>
        <w:t>ng khi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thách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ng</w:t>
      </w:r>
      <w:r>
        <w:rPr>
          <w:sz w:val="24"/>
          <w:szCs w:val="24"/>
        </w:rPr>
        <w:t>ờ</w:t>
      </w:r>
      <w:r>
        <w:rPr>
          <w:sz w:val="24"/>
          <w:szCs w:val="24"/>
        </w:rPr>
        <w:t>. Tui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cách không ng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cư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trư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khác bi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và không hoàn 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cu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ng.</w:t>
      </w:r>
    </w:p>
    <w:p w14:paraId="0000000A" w14:textId="2938ED04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Tui mu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k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cho các </w:t>
      </w:r>
      <w:del w:id="2" w:author="ĐOÀN THÙY DƯƠNG - Product - Product Executive" w:date="2023-09-20T16:23:00Z">
        <w:r>
          <w:rPr>
            <w:sz w:val="24"/>
            <w:szCs w:val="24"/>
          </w:rPr>
          <w:delText>“</w:delText>
        </w:r>
      </w:del>
      <w:r>
        <w:rPr>
          <w:sz w:val="24"/>
          <w:szCs w:val="24"/>
        </w:rPr>
        <w:t xml:space="preserve">bồ </w:t>
      </w:r>
      <w:r>
        <w:rPr>
          <w:sz w:val="24"/>
          <w:szCs w:val="24"/>
        </w:rPr>
        <w:t>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chuy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phiêu lưu thú 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vào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làm Product Owner – nơi mà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xúc và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hòa quy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thành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</w:t>
      </w:r>
      <w:r>
        <w:rPr>
          <w:sz w:val="24"/>
          <w:szCs w:val="24"/>
        </w:rPr>
        <w:t>ỳ</w:t>
      </w:r>
      <w:r>
        <w:rPr>
          <w:sz w:val="24"/>
          <w:szCs w:val="24"/>
        </w:rPr>
        <w:t xml:space="preserve">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u. Nhưng đ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nghĩ r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cu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hành trình này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mô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con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khô khan và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bi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ph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p. Trong cu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sách này là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câu chuy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không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là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m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xúc, mà còn là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bài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sâu s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cách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xúc cá nhân trong hành trình làm Product Owner. M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trang sách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là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chuy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phiêu lưu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i, và tui tin r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mí “b</w:t>
      </w:r>
      <w:r>
        <w:rPr>
          <w:sz w:val="24"/>
          <w:szCs w:val="24"/>
        </w:rPr>
        <w:t>ồ</w:t>
      </w:r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t>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tìm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bài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thú 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m</w:t>
      </w:r>
      <w:r>
        <w:rPr>
          <w:sz w:val="24"/>
          <w:szCs w:val="24"/>
        </w:rPr>
        <w:t>ẩ</w:t>
      </w:r>
      <w:r>
        <w:rPr>
          <w:sz w:val="24"/>
          <w:szCs w:val="24"/>
        </w:rPr>
        <w:t>u chuy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đây, gi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như tui đã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trong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ngày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chân vào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i này.  </w:t>
      </w:r>
      <w:r>
        <w:rPr>
          <w:sz w:val="24"/>
          <w:szCs w:val="24"/>
        </w:rPr>
        <w:t>🚀📚</w:t>
      </w:r>
      <w:r>
        <w:br w:type="page"/>
      </w:r>
    </w:p>
    <w:p w14:paraId="0000000B" w14:textId="77777777" w:rsidR="00BD154C" w:rsidRDefault="00BD154C">
      <w:pPr>
        <w:rPr>
          <w:sz w:val="24"/>
          <w:szCs w:val="24"/>
        </w:rPr>
      </w:pPr>
    </w:p>
    <w:p w14:paraId="0000000C" w14:textId="77777777" w:rsidR="00BD154C" w:rsidRDefault="00370FDE">
      <w:pPr>
        <w:rPr>
          <w:sz w:val="24"/>
          <w:szCs w:val="24"/>
        </w:rPr>
      </w:pPr>
      <w:r>
        <w:rPr>
          <w:b/>
          <w:sz w:val="24"/>
          <w:szCs w:val="24"/>
        </w:rPr>
        <w:t>Chuy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n nh</w:t>
      </w:r>
      <w:r>
        <w:rPr>
          <w:b/>
          <w:sz w:val="24"/>
          <w:szCs w:val="24"/>
        </w:rPr>
        <w:t>ỏ</w:t>
      </w:r>
      <w:r>
        <w:rPr>
          <w:b/>
          <w:sz w:val="24"/>
          <w:szCs w:val="24"/>
        </w:rPr>
        <w:t xml:space="preserve"> 1: Khi H</w:t>
      </w:r>
      <w:r>
        <w:rPr>
          <w:b/>
          <w:sz w:val="24"/>
          <w:szCs w:val="24"/>
        </w:rPr>
        <w:t>ạ</w:t>
      </w:r>
      <w:r>
        <w:rPr>
          <w:b/>
          <w:sz w:val="24"/>
          <w:szCs w:val="24"/>
        </w:rPr>
        <w:t>nh Phúc "Gõ C</w:t>
      </w:r>
      <w:r>
        <w:rPr>
          <w:b/>
          <w:sz w:val="24"/>
          <w:szCs w:val="24"/>
        </w:rPr>
        <w:t>ử</w:t>
      </w:r>
      <w:r>
        <w:rPr>
          <w:b/>
          <w:sz w:val="24"/>
          <w:szCs w:val="24"/>
        </w:rPr>
        <w:t>a"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😄🔑</w:t>
      </w:r>
    </w:p>
    <w:p w14:paraId="0000000D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Tôi v</w:t>
      </w:r>
      <w:r>
        <w:rPr>
          <w:sz w:val="24"/>
          <w:szCs w:val="24"/>
        </w:rPr>
        <w:t>ẫ</w:t>
      </w:r>
      <w:r>
        <w:rPr>
          <w:sz w:val="24"/>
          <w:szCs w:val="24"/>
        </w:rPr>
        <w:t>n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r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rõ ngày đó, khi tôi bư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chân vào ngh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Product O</w:t>
      </w:r>
      <w:r>
        <w:rPr>
          <w:sz w:val="24"/>
          <w:szCs w:val="24"/>
        </w:rPr>
        <w:t>wner sau 2 tháng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công ty cũng khá n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ng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Nam - cung c</w:t>
      </w:r>
      <w:r>
        <w:rPr>
          <w:sz w:val="24"/>
          <w:szCs w:val="24"/>
        </w:rPr>
        <w:t>ấ</w:t>
      </w:r>
      <w:r>
        <w:rPr>
          <w:sz w:val="24"/>
          <w:szCs w:val="24"/>
        </w:rPr>
        <w:t>p n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bán hàng B2B.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giác đó gi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như lúc m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s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 vào bu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sáng, ánh n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ng len l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i và làm </w:t>
      </w:r>
      <w:r>
        <w:rPr>
          <w:sz w:val="24"/>
          <w:szCs w:val="24"/>
        </w:rPr>
        <w:t>ấ</w:t>
      </w:r>
      <w:r>
        <w:rPr>
          <w:sz w:val="24"/>
          <w:szCs w:val="24"/>
        </w:rPr>
        <w:t>m lòng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nh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tâm h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n. Tôi ôm gi</w:t>
      </w:r>
      <w:r>
        <w:rPr>
          <w:sz w:val="24"/>
          <w:szCs w:val="24"/>
        </w:rPr>
        <w:t>ấ</w:t>
      </w:r>
      <w:r>
        <w:rPr>
          <w:sz w:val="24"/>
          <w:szCs w:val="24"/>
        </w:rPr>
        <w:t>c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r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n,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hy v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ng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ra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tính năng đ</w:t>
      </w:r>
      <w:r>
        <w:rPr>
          <w:sz w:val="24"/>
          <w:szCs w:val="24"/>
        </w:rPr>
        <w:t>ỉ</w:t>
      </w:r>
      <w:r>
        <w:rPr>
          <w:sz w:val="24"/>
          <w:szCs w:val="24"/>
        </w:rPr>
        <w:t>nh cao –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ý tư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 "cool ng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u" đã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t</w:t>
      </w:r>
      <w:r>
        <w:rPr>
          <w:sz w:val="24"/>
          <w:szCs w:val="24"/>
        </w:rPr>
        <w:t>ỏ</w:t>
      </w:r>
      <w:r>
        <w:rPr>
          <w:sz w:val="24"/>
          <w:szCs w:val="24"/>
        </w:rPr>
        <w:t>a sáng trong tâm trí tôi.</w:t>
      </w:r>
    </w:p>
    <w:p w14:paraId="0000000E" w14:textId="77777777" w:rsidR="00BD154C" w:rsidRDefault="00BD154C">
      <w:pPr>
        <w:rPr>
          <w:sz w:val="24"/>
          <w:szCs w:val="24"/>
        </w:rPr>
      </w:pPr>
    </w:p>
    <w:p w14:paraId="0000000F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Và r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i,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ý tư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ng 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d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d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tr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thành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c. Ngày qua ngày, cùng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nhóm phát tri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n, chúng tôi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tư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 ch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là "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nh" thành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tính năng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>,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m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tiêu mang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cho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dùng.</w:t>
      </w:r>
    </w:p>
    <w:p w14:paraId="00000010" w14:textId="77777777" w:rsidR="00BD154C" w:rsidRDefault="00BD154C">
      <w:pPr>
        <w:rPr>
          <w:sz w:val="24"/>
          <w:szCs w:val="24"/>
        </w:rPr>
      </w:pPr>
    </w:p>
    <w:p w14:paraId="00000011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Nhưng có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ngày, s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b</w:t>
      </w:r>
      <w:r>
        <w:rPr>
          <w:sz w:val="24"/>
          <w:szCs w:val="24"/>
        </w:rPr>
        <w:t>ả</w:t>
      </w:r>
      <w:r>
        <w:rPr>
          <w:sz w:val="24"/>
          <w:szCs w:val="24"/>
        </w:rPr>
        <w:t>o chúng tôi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"đ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vai" và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như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dùng. "Ch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 là đi g</w:t>
      </w:r>
      <w:r>
        <w:rPr>
          <w:sz w:val="24"/>
          <w:szCs w:val="24"/>
        </w:rPr>
        <w:t>ặ</w:t>
      </w:r>
      <w:r>
        <w:rPr>
          <w:sz w:val="24"/>
          <w:szCs w:val="24"/>
        </w:rPr>
        <w:t>p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ph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ng v</w:t>
      </w:r>
      <w:r>
        <w:rPr>
          <w:sz w:val="24"/>
          <w:szCs w:val="24"/>
        </w:rPr>
        <w:t>ấ</w:t>
      </w:r>
      <w:r>
        <w:rPr>
          <w:sz w:val="24"/>
          <w:szCs w:val="24"/>
        </w:rPr>
        <w:t>n, ghi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ý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và xem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thôi”, tôi nghĩ trong lòng mình. Nhưng không, đ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không như là mơ. Công ty quy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 đưa chúng tôi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hàng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và "tr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m" công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bán hàng –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sáng s</w:t>
      </w:r>
      <w:r>
        <w:rPr>
          <w:sz w:val="24"/>
          <w:szCs w:val="24"/>
        </w:rPr>
        <w:t>ớ</w:t>
      </w:r>
      <w:r>
        <w:rPr>
          <w:sz w:val="24"/>
          <w:szCs w:val="24"/>
        </w:rPr>
        <w:t>m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chi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liên t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trong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tu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n.</w:t>
      </w:r>
    </w:p>
    <w:p w14:paraId="00000012" w14:textId="77777777" w:rsidR="00BD154C" w:rsidRDefault="00BD154C">
      <w:pPr>
        <w:rPr>
          <w:sz w:val="24"/>
          <w:szCs w:val="24"/>
        </w:rPr>
      </w:pPr>
    </w:p>
    <w:p w14:paraId="00000013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Chuy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cũng ch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có gì n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u như </w:t>
      </w:r>
      <w:r>
        <w:rPr>
          <w:sz w:val="24"/>
          <w:szCs w:val="24"/>
        </w:rPr>
        <w:t>tôi không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giao trách nhi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 “n</w:t>
      </w:r>
      <w:r>
        <w:rPr>
          <w:sz w:val="24"/>
          <w:szCs w:val="24"/>
        </w:rPr>
        <w:t>ằ</w:t>
      </w:r>
      <w:r>
        <w:rPr>
          <w:sz w:val="24"/>
          <w:szCs w:val="24"/>
        </w:rPr>
        <w:t>m vùng”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siêu th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gia đình mini -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là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siêu khó tính. Tư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 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xem, tôi -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ng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 trong văn phòng và v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lên tính năng, gi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ánh đèn neon và "đ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u"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khách hàn</w:t>
      </w:r>
      <w:r>
        <w:rPr>
          <w:sz w:val="24"/>
          <w:szCs w:val="24"/>
        </w:rPr>
        <w:t>g siêu khó tính.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ngày, tôi không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là "nhân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t" bán hàng, mà còn là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hàng trăm câu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i,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phàn nàn và th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m chí là m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ng m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phía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dùng, “bán cái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m</w:t>
      </w:r>
      <w:r>
        <w:rPr>
          <w:sz w:val="24"/>
          <w:szCs w:val="24"/>
        </w:rPr>
        <w:t>ề</w:t>
      </w:r>
      <w:r>
        <w:rPr>
          <w:sz w:val="24"/>
          <w:szCs w:val="24"/>
        </w:rPr>
        <w:t>m không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cho ai dùng”, “vô lý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này mà cũng mang đi</w:t>
      </w:r>
      <w:r>
        <w:rPr>
          <w:sz w:val="24"/>
          <w:szCs w:val="24"/>
        </w:rPr>
        <w:t xml:space="preserve"> bán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à?”, “thao tác gì mà c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 k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nh, ph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p”…</w:t>
      </w:r>
    </w:p>
    <w:p w14:paraId="00000014" w14:textId="77777777" w:rsidR="00BD154C" w:rsidRDefault="00BD154C">
      <w:pPr>
        <w:rPr>
          <w:sz w:val="24"/>
          <w:szCs w:val="24"/>
        </w:rPr>
      </w:pPr>
    </w:p>
    <w:p w14:paraId="00000015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ngày hoàn thành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m, tôi như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c bánh mì đã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nư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ng quá lâu, khô và thô ráp. Tôi đã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ao có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công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trong văn phòng, không m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m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i, không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trư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 hàng trăm n</w:t>
      </w:r>
      <w:r>
        <w:rPr>
          <w:sz w:val="24"/>
          <w:szCs w:val="24"/>
        </w:rPr>
        <w:t>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mua s</w:t>
      </w:r>
      <w:r>
        <w:rPr>
          <w:sz w:val="24"/>
          <w:szCs w:val="24"/>
        </w:rPr>
        <w:t>ắ</w:t>
      </w:r>
      <w:r>
        <w:rPr>
          <w:sz w:val="24"/>
          <w:szCs w:val="24"/>
        </w:rPr>
        <w:t>m. Đêm đêm, tôi n</w:t>
      </w:r>
      <w:r>
        <w:rPr>
          <w:sz w:val="24"/>
          <w:szCs w:val="24"/>
        </w:rPr>
        <w:t>ằ</w:t>
      </w:r>
      <w:r>
        <w:rPr>
          <w:sz w:val="24"/>
          <w:szCs w:val="24"/>
        </w:rPr>
        <w:t>m thao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c, suy nghĩ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l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m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ng m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và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thách mà tôi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t.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ngày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u, m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sáng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d</w:t>
      </w:r>
      <w:r>
        <w:rPr>
          <w:sz w:val="24"/>
          <w:szCs w:val="24"/>
        </w:rPr>
        <w:t>ậ</w:t>
      </w:r>
      <w:r>
        <w:rPr>
          <w:sz w:val="24"/>
          <w:szCs w:val="24"/>
        </w:rPr>
        <w:t>y tôi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s</w:t>
      </w:r>
      <w:r>
        <w:rPr>
          <w:sz w:val="24"/>
          <w:szCs w:val="24"/>
        </w:rPr>
        <w:t>ợ</w:t>
      </w:r>
      <w:r>
        <w:rPr>
          <w:sz w:val="24"/>
          <w:szCs w:val="24"/>
        </w:rPr>
        <w:t>, s</w:t>
      </w:r>
      <w:r>
        <w:rPr>
          <w:sz w:val="24"/>
          <w:szCs w:val="24"/>
        </w:rPr>
        <w:t>ợ</w:t>
      </w:r>
      <w:r>
        <w:rPr>
          <w:sz w:val="24"/>
          <w:szCs w:val="24"/>
        </w:rPr>
        <w:t xml:space="preserve"> đi “bán hàng”, nghĩ mà g</w:t>
      </w:r>
      <w:r>
        <w:rPr>
          <w:sz w:val="24"/>
          <w:szCs w:val="24"/>
        </w:rPr>
        <w:t>ớ</w:t>
      </w:r>
      <w:r>
        <w:rPr>
          <w:sz w:val="24"/>
          <w:szCs w:val="24"/>
        </w:rPr>
        <w:t>t nư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m</w:t>
      </w:r>
      <w:r>
        <w:rPr>
          <w:sz w:val="24"/>
          <w:szCs w:val="24"/>
        </w:rPr>
        <w:t>ắ</w:t>
      </w:r>
      <w:r>
        <w:rPr>
          <w:sz w:val="24"/>
          <w:szCs w:val="24"/>
        </w:rPr>
        <w:t xml:space="preserve">t. </w:t>
      </w:r>
      <w:r>
        <w:rPr>
          <w:sz w:val="24"/>
          <w:szCs w:val="24"/>
        </w:rPr>
        <w:t>😢</w:t>
      </w:r>
    </w:p>
    <w:p w14:paraId="00000016" w14:textId="77777777" w:rsidR="00BD154C" w:rsidRDefault="00BD154C">
      <w:pPr>
        <w:rPr>
          <w:sz w:val="24"/>
          <w:szCs w:val="24"/>
        </w:rPr>
      </w:pPr>
    </w:p>
    <w:p w14:paraId="00000017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Tôi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mình là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ứ</w:t>
      </w:r>
      <w:r>
        <w:rPr>
          <w:sz w:val="24"/>
          <w:szCs w:val="24"/>
        </w:rPr>
        <w:t>a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 xml:space="preserve">t bát, thích nghi hoàn </w:t>
      </w:r>
      <w:r>
        <w:rPr>
          <w:sz w:val="24"/>
          <w:szCs w:val="24"/>
        </w:rPr>
        <w:t>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r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c,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nào tôi cũng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nói chuy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n. Nhưng khi g</w:t>
      </w:r>
      <w:r>
        <w:rPr>
          <w:sz w:val="24"/>
          <w:szCs w:val="24"/>
        </w:rPr>
        <w:t>ặ</w:t>
      </w:r>
      <w:r>
        <w:rPr>
          <w:sz w:val="24"/>
          <w:szCs w:val="24"/>
        </w:rPr>
        <w:t>p bác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hàng tôi ch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nói ra câu nào, lòng tôi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dâng lên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xúc khó t</w:t>
      </w:r>
      <w:r>
        <w:rPr>
          <w:sz w:val="24"/>
          <w:szCs w:val="24"/>
        </w:rPr>
        <w:t>ả</w:t>
      </w:r>
      <w:r>
        <w:rPr>
          <w:sz w:val="24"/>
          <w:szCs w:val="24"/>
        </w:rPr>
        <w:t>, v</w:t>
      </w:r>
      <w:r>
        <w:rPr>
          <w:sz w:val="24"/>
          <w:szCs w:val="24"/>
        </w:rPr>
        <w:t>ừ</w:t>
      </w:r>
      <w:r>
        <w:rPr>
          <w:sz w:val="24"/>
          <w:szCs w:val="24"/>
        </w:rPr>
        <w:t>a x</w:t>
      </w:r>
      <w:r>
        <w:rPr>
          <w:sz w:val="24"/>
          <w:szCs w:val="24"/>
        </w:rPr>
        <w:t>ấ</w:t>
      </w:r>
      <w:r>
        <w:rPr>
          <w:sz w:val="24"/>
          <w:szCs w:val="24"/>
        </w:rPr>
        <w:t>u h</w:t>
      </w:r>
      <w:r>
        <w:rPr>
          <w:sz w:val="24"/>
          <w:szCs w:val="24"/>
        </w:rPr>
        <w:t>ổ</w:t>
      </w:r>
      <w:r>
        <w:rPr>
          <w:sz w:val="24"/>
          <w:szCs w:val="24"/>
        </w:rPr>
        <w:t>, áy náy, nhưng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r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là b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c.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sao tôi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b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ư?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tư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 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xem, công s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bao nhiêu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ng lên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m, nhưng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chưa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câu khen nào, m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như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 sông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ể</w:t>
      </w:r>
      <w:r>
        <w:rPr>
          <w:sz w:val="24"/>
          <w:szCs w:val="24"/>
        </w:rPr>
        <w:t>. Nhưng đã b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r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 mà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x</w:t>
      </w:r>
      <w:r>
        <w:rPr>
          <w:sz w:val="24"/>
          <w:szCs w:val="24"/>
        </w:rPr>
        <w:t>ấ</w:t>
      </w:r>
      <w:r>
        <w:rPr>
          <w:sz w:val="24"/>
          <w:szCs w:val="24"/>
        </w:rPr>
        <w:t>u h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 á? Ui chà, trong lúc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lastRenderedPageBreak/>
        <w:t>mình làm ra, tôi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có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l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>, thao tác khó k</w:t>
      </w:r>
      <w:r>
        <w:rPr>
          <w:sz w:val="24"/>
          <w:szCs w:val="24"/>
        </w:rPr>
        <w:t>hăn,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cái này th</w:t>
      </w:r>
      <w:r>
        <w:rPr>
          <w:sz w:val="24"/>
          <w:szCs w:val="24"/>
        </w:rPr>
        <w:t>ừ</w:t>
      </w:r>
      <w:r>
        <w:rPr>
          <w:sz w:val="24"/>
          <w:szCs w:val="24"/>
        </w:rPr>
        <w:t>a cái kia.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nên tôi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giam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m trong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xúc h</w:t>
      </w:r>
      <w:r>
        <w:rPr>
          <w:sz w:val="24"/>
          <w:szCs w:val="24"/>
        </w:rPr>
        <w:t>ỗ</w:t>
      </w:r>
      <w:r>
        <w:rPr>
          <w:sz w:val="24"/>
          <w:szCs w:val="24"/>
        </w:rPr>
        <w:t>n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n.</w:t>
      </w:r>
    </w:p>
    <w:p w14:paraId="00000018" w14:textId="77777777" w:rsidR="00BD154C" w:rsidRDefault="00BD154C">
      <w:pPr>
        <w:rPr>
          <w:sz w:val="24"/>
          <w:szCs w:val="24"/>
        </w:rPr>
      </w:pPr>
    </w:p>
    <w:p w14:paraId="00000019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Sau khi thành nhân viên bán hàng 3 ngày, tôi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mãi ngày hôm đó, dư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cái n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ng nóng 42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Hà N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i, tôi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giao tr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ng trách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m kho. 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trong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không gian bí bác</w:t>
      </w:r>
      <w:r>
        <w:rPr>
          <w:sz w:val="24"/>
          <w:szCs w:val="24"/>
        </w:rPr>
        <w:t>h,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thui, xung quanh ch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>ằ</w:t>
      </w:r>
      <w:r>
        <w:rPr>
          <w:sz w:val="24"/>
          <w:szCs w:val="24"/>
        </w:rPr>
        <w:t>m không có tr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>, “xong mình r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i”, tôi như ch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ặ</w:t>
      </w:r>
      <w:r>
        <w:rPr>
          <w:sz w:val="24"/>
          <w:szCs w:val="24"/>
        </w:rPr>
        <w:t>ng. Tôi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đi phân lo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m,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lư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và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li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vào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m</w:t>
      </w:r>
      <w:r>
        <w:rPr>
          <w:sz w:val="24"/>
          <w:szCs w:val="24"/>
        </w:rPr>
        <w:t>ề</w:t>
      </w:r>
      <w:r>
        <w:rPr>
          <w:sz w:val="24"/>
          <w:szCs w:val="24"/>
        </w:rPr>
        <w:t>m.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 xml:space="preserve"> thì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u, tính năng quét mã v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ch lúc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lúc không, thành ra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bu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sáng tôi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20/136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m. Tôi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chính tính năng mà mình làm ra đánh g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c, “t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sao mình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làm ra tính năng l</w:t>
      </w:r>
      <w:r>
        <w:rPr>
          <w:sz w:val="24"/>
          <w:szCs w:val="24"/>
        </w:rPr>
        <w:t>ở</w:t>
      </w:r>
      <w:r>
        <w:rPr>
          <w:sz w:val="24"/>
          <w:szCs w:val="24"/>
        </w:rPr>
        <w:t>m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này? Mình có phù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ngh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này không?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không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này r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 mình cũng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đu</w:t>
      </w:r>
      <w:r>
        <w:rPr>
          <w:sz w:val="24"/>
          <w:szCs w:val="24"/>
        </w:rPr>
        <w:t>ổ</w:t>
      </w:r>
      <w:r>
        <w:rPr>
          <w:sz w:val="24"/>
          <w:szCs w:val="24"/>
        </w:rPr>
        <w:t xml:space="preserve">i thôi…” </w:t>
      </w:r>
    </w:p>
    <w:p w14:paraId="0000001A" w14:textId="77777777" w:rsidR="00BD154C" w:rsidRDefault="00BD154C">
      <w:pPr>
        <w:rPr>
          <w:sz w:val="24"/>
          <w:szCs w:val="24"/>
        </w:rPr>
      </w:pPr>
    </w:p>
    <w:p w14:paraId="0000001B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Chi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hôm đó tôi đã b</w:t>
      </w:r>
      <w:r>
        <w:rPr>
          <w:sz w:val="24"/>
          <w:szCs w:val="24"/>
        </w:rPr>
        <w:t>ỏ</w:t>
      </w:r>
      <w:r>
        <w:rPr>
          <w:sz w:val="24"/>
          <w:szCs w:val="24"/>
        </w:rPr>
        <w:t xml:space="preserve"> cu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 kho,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nhà nh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mình trong phòng,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xác l</w:t>
      </w:r>
      <w:r>
        <w:rPr>
          <w:sz w:val="24"/>
          <w:szCs w:val="24"/>
        </w:rPr>
        <w:t>ẫ</w:t>
      </w:r>
      <w:r>
        <w:rPr>
          <w:sz w:val="24"/>
          <w:szCs w:val="24"/>
        </w:rPr>
        <w:t>n tinh th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rã r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i. Tôi không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rõ bao nhiêu l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tôi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khóc r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p đi, t</w:t>
      </w:r>
      <w:r>
        <w:rPr>
          <w:sz w:val="24"/>
          <w:szCs w:val="24"/>
        </w:rPr>
        <w:t>ỉ</w:t>
      </w:r>
      <w:r>
        <w:rPr>
          <w:sz w:val="24"/>
          <w:szCs w:val="24"/>
        </w:rPr>
        <w:t>nh d</w:t>
      </w:r>
      <w:r>
        <w:rPr>
          <w:sz w:val="24"/>
          <w:szCs w:val="24"/>
        </w:rPr>
        <w:t>ậ</w:t>
      </w:r>
      <w:r>
        <w:rPr>
          <w:sz w:val="24"/>
          <w:szCs w:val="24"/>
        </w:rPr>
        <w:t>y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khóc (th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đó tui v</w:t>
      </w:r>
      <w:r>
        <w:rPr>
          <w:sz w:val="24"/>
          <w:szCs w:val="24"/>
        </w:rPr>
        <w:t>ẫ</w:t>
      </w:r>
      <w:r>
        <w:rPr>
          <w:sz w:val="24"/>
          <w:szCs w:val="24"/>
        </w:rPr>
        <w:t>n còn non n</w:t>
      </w:r>
      <w:r>
        <w:rPr>
          <w:sz w:val="24"/>
          <w:szCs w:val="24"/>
        </w:rPr>
        <w:t>ớ</w:t>
      </w:r>
      <w:r>
        <w:rPr>
          <w:sz w:val="24"/>
          <w:szCs w:val="24"/>
        </w:rPr>
        <w:t>t á mí “b</w:t>
      </w:r>
      <w:r>
        <w:rPr>
          <w:sz w:val="24"/>
          <w:szCs w:val="24"/>
        </w:rPr>
        <w:t>ồ</w:t>
      </w:r>
      <w:r>
        <w:rPr>
          <w:sz w:val="24"/>
          <w:szCs w:val="24"/>
        </w:rPr>
        <w:t>”, xin lũi cho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íu đúi này). Đêm đó tôi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suy nghĩ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mì</w:t>
      </w:r>
      <w:r>
        <w:rPr>
          <w:sz w:val="24"/>
          <w:szCs w:val="24"/>
        </w:rPr>
        <w:t>nh làm t</w:t>
      </w:r>
      <w:r>
        <w:rPr>
          <w:sz w:val="24"/>
          <w:szCs w:val="24"/>
        </w:rPr>
        <w:t>ỉ</w:t>
      </w:r>
      <w:r>
        <w:rPr>
          <w:sz w:val="24"/>
          <w:szCs w:val="24"/>
        </w:rPr>
        <w:t>nh gi</w:t>
      </w:r>
      <w:r>
        <w:rPr>
          <w:sz w:val="24"/>
          <w:szCs w:val="24"/>
        </w:rPr>
        <w:t>ấ</w:t>
      </w:r>
      <w:r>
        <w:rPr>
          <w:sz w:val="24"/>
          <w:szCs w:val="24"/>
        </w:rPr>
        <w:t>c, trong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tôi c</w:t>
      </w:r>
      <w:r>
        <w:rPr>
          <w:sz w:val="24"/>
          <w:szCs w:val="24"/>
        </w:rPr>
        <w:t>ứ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ặ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l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phàn nàn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dùng, nghĩ t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tình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nh mình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vã trong kho. Nghĩ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tính năng tôi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ng,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dưng trong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tôi lóe lên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pháp cho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l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h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đó. Lúc đó tôi như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tiêm “doping”, b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d</w:t>
      </w:r>
      <w:r>
        <w:rPr>
          <w:sz w:val="24"/>
          <w:szCs w:val="24"/>
        </w:rPr>
        <w:t>ậ</w:t>
      </w:r>
      <w:r>
        <w:rPr>
          <w:sz w:val="24"/>
          <w:szCs w:val="24"/>
        </w:rPr>
        <w:t>y chi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ấ</w:t>
      </w:r>
      <w:r>
        <w:rPr>
          <w:sz w:val="24"/>
          <w:szCs w:val="24"/>
        </w:rPr>
        <w:t>u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ý tư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 đang dâng trào cho t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gi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đi làm luôn.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xác m</w:t>
      </w:r>
      <w:r>
        <w:rPr>
          <w:sz w:val="24"/>
          <w:szCs w:val="24"/>
        </w:rPr>
        <w:t>ệ</w:t>
      </w:r>
      <w:r>
        <w:rPr>
          <w:sz w:val="24"/>
          <w:szCs w:val="24"/>
        </w:rPr>
        <w:t>t m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nhưng tâm h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g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r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a, tôi có cách r</w:t>
      </w:r>
      <w:r>
        <w:rPr>
          <w:sz w:val="24"/>
          <w:szCs w:val="24"/>
        </w:rPr>
        <w:t>ồ</w:t>
      </w:r>
      <w:r>
        <w:rPr>
          <w:sz w:val="24"/>
          <w:szCs w:val="24"/>
        </w:rPr>
        <w:t>i, tôi không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mình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“đánh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i” như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>. Tôi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 xml:space="preserve"> quy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tâm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thành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hơn, ít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là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</w:t>
      </w:r>
      <w:r>
        <w:rPr>
          <w:sz w:val="24"/>
          <w:szCs w:val="24"/>
        </w:rPr>
        <w:t xml:space="preserve">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mà tôi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trư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m</w:t>
      </w:r>
      <w:r>
        <w:rPr>
          <w:sz w:val="24"/>
          <w:szCs w:val="24"/>
        </w:rPr>
        <w:t>ặ</w:t>
      </w:r>
      <w:r>
        <w:rPr>
          <w:sz w:val="24"/>
          <w:szCs w:val="24"/>
        </w:rPr>
        <w:t xml:space="preserve">t. </w:t>
      </w:r>
      <w:r>
        <w:rPr>
          <w:sz w:val="24"/>
          <w:szCs w:val="24"/>
        </w:rPr>
        <w:t>🌟</w:t>
      </w:r>
    </w:p>
    <w:p w14:paraId="0000001C" w14:textId="77777777" w:rsidR="00BD154C" w:rsidRDefault="00BD154C">
      <w:pPr>
        <w:rPr>
          <w:sz w:val="24"/>
          <w:szCs w:val="24"/>
        </w:rPr>
      </w:pPr>
    </w:p>
    <w:p w14:paraId="0000001D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tu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 cũng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thúc, mang trong lòng khao khát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“ph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thù”, tôi như con thiêu thân lao vào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m. Tôi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ợ</w:t>
      </w:r>
      <w:r>
        <w:rPr>
          <w:sz w:val="24"/>
          <w:szCs w:val="24"/>
        </w:rPr>
        <w:t>p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l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phàn nàn,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thao tác khó khăn mình g</w:t>
      </w:r>
      <w:r>
        <w:rPr>
          <w:sz w:val="24"/>
          <w:szCs w:val="24"/>
        </w:rPr>
        <w:t>ặ</w:t>
      </w:r>
      <w:r>
        <w:rPr>
          <w:sz w:val="24"/>
          <w:szCs w:val="24"/>
        </w:rPr>
        <w:t>p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i,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tính năng thi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sót trong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p v</w:t>
      </w:r>
      <w:r>
        <w:rPr>
          <w:sz w:val="24"/>
          <w:szCs w:val="24"/>
        </w:rPr>
        <w:t>ụ</w:t>
      </w:r>
      <w:r>
        <w:rPr>
          <w:sz w:val="24"/>
          <w:szCs w:val="24"/>
        </w:rPr>
        <w:t>, phân tích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>ng “paint point”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t. Ròng rã 4 tu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trôi qua, cu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cùng tôi đã hoàn thành xong đ</w:t>
      </w:r>
      <w:r>
        <w:rPr>
          <w:sz w:val="24"/>
          <w:szCs w:val="24"/>
        </w:rPr>
        <w:t>ợ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này và s</w:t>
      </w:r>
      <w:r>
        <w:rPr>
          <w:sz w:val="24"/>
          <w:szCs w:val="24"/>
        </w:rPr>
        <w:t>ẵ</w:t>
      </w:r>
      <w:r>
        <w:rPr>
          <w:sz w:val="24"/>
          <w:szCs w:val="24"/>
        </w:rPr>
        <w:t>n sàng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cho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m.</w:t>
      </w:r>
    </w:p>
    <w:p w14:paraId="0000001E" w14:textId="77777777" w:rsidR="00BD154C" w:rsidRDefault="00BD154C">
      <w:pPr>
        <w:rPr>
          <w:sz w:val="24"/>
          <w:szCs w:val="24"/>
        </w:rPr>
      </w:pPr>
    </w:p>
    <w:p w14:paraId="0000001F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Khi tôi đ</w:t>
      </w:r>
      <w:r>
        <w:rPr>
          <w:sz w:val="24"/>
          <w:szCs w:val="24"/>
        </w:rPr>
        <w:t>ứ</w:t>
      </w:r>
      <w:r>
        <w:rPr>
          <w:sz w:val="24"/>
          <w:szCs w:val="24"/>
        </w:rPr>
        <w:t>ng trư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bác ch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 hàng và gi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u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m, tôi lo l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ng, run r</w:t>
      </w:r>
      <w:r>
        <w:rPr>
          <w:sz w:val="24"/>
          <w:szCs w:val="24"/>
        </w:rPr>
        <w:t>ẩ</w:t>
      </w:r>
      <w:r>
        <w:rPr>
          <w:sz w:val="24"/>
          <w:szCs w:val="24"/>
        </w:rPr>
        <w:t>y, nhưng đ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cũng háo 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và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hào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thay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mình đã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ra. Và 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ng</w:t>
      </w:r>
      <w:r>
        <w:rPr>
          <w:sz w:val="24"/>
          <w:szCs w:val="24"/>
        </w:rPr>
        <w:t>ờ</w:t>
      </w:r>
      <w:r>
        <w:rPr>
          <w:sz w:val="24"/>
          <w:szCs w:val="24"/>
        </w:rPr>
        <w:t>, khi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và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tho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mái, có l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tiên tôi nghe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 xml:space="preserve"> nói: "Đ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y,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này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dùng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c, m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không phí 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n". Tôi c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ng kìm nén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xúc và không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>ư</w:t>
      </w:r>
      <w:r>
        <w:rPr>
          <w:sz w:val="24"/>
          <w:szCs w:val="24"/>
        </w:rPr>
        <w:t>ớ</w:t>
      </w:r>
      <w:r>
        <w:rPr>
          <w:sz w:val="24"/>
          <w:szCs w:val="24"/>
        </w:rPr>
        <w:t>c m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tuôn trào. Đó là lúc tôi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y công s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mình đã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th</w:t>
      </w:r>
      <w:r>
        <w:rPr>
          <w:sz w:val="24"/>
          <w:szCs w:val="24"/>
        </w:rPr>
        <w:t>ừ</w:t>
      </w:r>
      <w:r>
        <w:rPr>
          <w:sz w:val="24"/>
          <w:szCs w:val="24"/>
        </w:rPr>
        <w:t>a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n,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đêm thao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và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gi</w:t>
      </w:r>
      <w:r>
        <w:rPr>
          <w:sz w:val="24"/>
          <w:szCs w:val="24"/>
        </w:rPr>
        <w:t>ấ</w:t>
      </w:r>
      <w:r>
        <w:rPr>
          <w:sz w:val="24"/>
          <w:szCs w:val="24"/>
        </w:rPr>
        <w:t>c mơ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 hoàn thi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cùng đã tr</w:t>
      </w:r>
      <w:r>
        <w:rPr>
          <w:sz w:val="24"/>
          <w:szCs w:val="24"/>
        </w:rPr>
        <w:t>ở</w:t>
      </w:r>
      <w:r>
        <w:rPr>
          <w:sz w:val="24"/>
          <w:szCs w:val="24"/>
        </w:rPr>
        <w:t xml:space="preserve"> thành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c.</w:t>
      </w:r>
    </w:p>
    <w:p w14:paraId="00000020" w14:textId="77777777" w:rsidR="00BD154C" w:rsidRDefault="00BD154C">
      <w:pPr>
        <w:rPr>
          <w:sz w:val="24"/>
          <w:szCs w:val="24"/>
        </w:rPr>
      </w:pPr>
    </w:p>
    <w:p w14:paraId="00000021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Và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đó,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tôi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đã t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tay nhi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 hơn,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đánh giá t</w:t>
      </w:r>
      <w:r>
        <w:rPr>
          <w:sz w:val="24"/>
          <w:szCs w:val="24"/>
        </w:rPr>
        <w:t>ích c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đã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n. Đó không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là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l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khen ng</w:t>
      </w:r>
      <w:r>
        <w:rPr>
          <w:sz w:val="24"/>
          <w:szCs w:val="24"/>
        </w:rPr>
        <w:t>ợ</w:t>
      </w:r>
      <w:r>
        <w:rPr>
          <w:sz w:val="24"/>
          <w:szCs w:val="24"/>
        </w:rPr>
        <w:t>i bình thư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ng, mà là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l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tán thư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 chân thành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n,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ti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ích và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nghi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hơn. Tôi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lastRenderedPageBreak/>
        <w:t>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“h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nh phúc” đã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"gõ c</w:t>
      </w:r>
      <w:r>
        <w:rPr>
          <w:sz w:val="24"/>
          <w:szCs w:val="24"/>
        </w:rPr>
        <w:t>ử</w:t>
      </w:r>
      <w:r>
        <w:rPr>
          <w:sz w:val="24"/>
          <w:szCs w:val="24"/>
        </w:rPr>
        <w:t>a" tâm h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 tôi. M</w:t>
      </w:r>
      <w:r>
        <w:rPr>
          <w:sz w:val="24"/>
          <w:szCs w:val="24"/>
        </w:rPr>
        <w:t>ọ</w:t>
      </w:r>
      <w:r>
        <w:rPr>
          <w:sz w:val="24"/>
          <w:szCs w:val="24"/>
        </w:rPr>
        <w:t>i công s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c,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đêm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tr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ng và</w:t>
      </w:r>
      <w:r>
        <w:rPr>
          <w:sz w:val="24"/>
          <w:szCs w:val="24"/>
        </w:rPr>
        <w:t xml:space="preserve">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l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di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v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 áp l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- t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đã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đáp.</w:t>
      </w:r>
    </w:p>
    <w:p w14:paraId="00000022" w14:textId="77777777" w:rsidR="00BD154C" w:rsidRDefault="00BD154C">
      <w:pPr>
        <w:rPr>
          <w:sz w:val="24"/>
          <w:szCs w:val="24"/>
        </w:rPr>
      </w:pPr>
    </w:p>
    <w:p w14:paraId="00000023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———————————————</w:t>
      </w:r>
    </w:p>
    <w:p w14:paraId="00000024" w14:textId="77777777" w:rsidR="00BD154C" w:rsidRDefault="00370FDE">
      <w:pPr>
        <w:rPr>
          <w:b/>
          <w:sz w:val="24"/>
          <w:szCs w:val="24"/>
        </w:rPr>
      </w:pPr>
      <w:r>
        <w:rPr>
          <w:b/>
          <w:sz w:val="24"/>
          <w:szCs w:val="24"/>
        </w:rPr>
        <w:t>NHÌN NH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N CÂU CHUY</w:t>
      </w:r>
      <w:r>
        <w:rPr>
          <w:b/>
          <w:sz w:val="24"/>
          <w:szCs w:val="24"/>
        </w:rPr>
        <w:t>Ệ</w:t>
      </w:r>
      <w:r>
        <w:rPr>
          <w:b/>
          <w:sz w:val="24"/>
          <w:szCs w:val="24"/>
        </w:rPr>
        <w:t>N</w:t>
      </w:r>
    </w:p>
    <w:p w14:paraId="00000025" w14:textId="77777777" w:rsidR="00BD154C" w:rsidRDefault="00BD154C">
      <w:pPr>
        <w:rPr>
          <w:b/>
          <w:sz w:val="24"/>
          <w:szCs w:val="24"/>
        </w:rPr>
      </w:pPr>
    </w:p>
    <w:p w14:paraId="00000026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Tôi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hào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chính mình, không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vì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thay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mình đã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ra trong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m, mà còn vì kh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năng vư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t qua khó khăn, s</w:t>
      </w:r>
      <w:r>
        <w:rPr>
          <w:sz w:val="24"/>
          <w:szCs w:val="24"/>
        </w:rPr>
        <w:t>ẵ</w:t>
      </w:r>
      <w:r>
        <w:rPr>
          <w:sz w:val="24"/>
          <w:szCs w:val="24"/>
        </w:rPr>
        <w:t>n sàng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và thay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mang </w:t>
      </w:r>
      <w:r>
        <w:rPr>
          <w:sz w:val="24"/>
          <w:szCs w:val="24"/>
        </w:rPr>
        <w:t>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giá tr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nh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cho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dùng.</w:t>
      </w:r>
    </w:p>
    <w:p w14:paraId="00000027" w14:textId="77777777" w:rsidR="00BD154C" w:rsidRDefault="00BD154C">
      <w:pPr>
        <w:rPr>
          <w:sz w:val="24"/>
          <w:szCs w:val="24"/>
        </w:rPr>
      </w:pPr>
    </w:p>
    <w:p w14:paraId="00000028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Tôi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r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công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Product Owner không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đơn thu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là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tính năng và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m. Đó còn là v</w:t>
      </w:r>
      <w:r>
        <w:rPr>
          <w:sz w:val="24"/>
          <w:szCs w:val="24"/>
        </w:rPr>
        <w:t>ề</w:t>
      </w:r>
      <w:r>
        <w:rPr>
          <w:sz w:val="24"/>
          <w:szCs w:val="24"/>
        </w:rPr>
        <w:t xml:space="preserve">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ấ</w:t>
      </w:r>
      <w:r>
        <w:rPr>
          <w:sz w:val="24"/>
          <w:szCs w:val="24"/>
        </w:rPr>
        <w:t>u 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u,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n</w:t>
      </w:r>
      <w:r>
        <w:rPr>
          <w:sz w:val="24"/>
          <w:szCs w:val="24"/>
        </w:rPr>
        <w:t>ố</w:t>
      </w:r>
      <w:r>
        <w:rPr>
          <w:sz w:val="24"/>
          <w:szCs w:val="24"/>
        </w:rPr>
        <w:t>i và mang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xúc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ẹ</w:t>
      </w:r>
      <w:r>
        <w:rPr>
          <w:sz w:val="24"/>
          <w:szCs w:val="24"/>
        </w:rPr>
        <w:t>p cho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dùng.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xúc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nh phúc không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hoàn thi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m, mà còn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bi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r</w:t>
      </w:r>
      <w:r>
        <w:rPr>
          <w:sz w:val="24"/>
          <w:szCs w:val="24"/>
        </w:rPr>
        <w:t>ằ</w:t>
      </w:r>
      <w:r>
        <w:rPr>
          <w:sz w:val="24"/>
          <w:szCs w:val="24"/>
        </w:rPr>
        <w:t xml:space="preserve">ng </w:t>
      </w:r>
      <w:r>
        <w:rPr>
          <w:sz w:val="24"/>
          <w:szCs w:val="24"/>
        </w:rPr>
        <w:t>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 đã đóng góp vào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tho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mái và ti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ích trong cu</w:t>
      </w:r>
      <w:r>
        <w:rPr>
          <w:sz w:val="24"/>
          <w:szCs w:val="24"/>
        </w:rPr>
        <w:t>ộ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.</w:t>
      </w:r>
    </w:p>
    <w:p w14:paraId="00000029" w14:textId="77777777" w:rsidR="00BD154C" w:rsidRDefault="00BD154C">
      <w:pPr>
        <w:rPr>
          <w:sz w:val="24"/>
          <w:szCs w:val="24"/>
        </w:rPr>
      </w:pPr>
    </w:p>
    <w:p w14:paraId="0000002A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Như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y, câu chuy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tôi trong vai trò Product Owner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hy v</w:t>
      </w:r>
      <w:r>
        <w:rPr>
          <w:sz w:val="24"/>
          <w:szCs w:val="24"/>
        </w:rPr>
        <w:t>ọ</w:t>
      </w:r>
      <w:r>
        <w:rPr>
          <w:sz w:val="24"/>
          <w:szCs w:val="24"/>
        </w:rPr>
        <w:t>ng, tr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 qua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thách th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và khó khăn, và k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thúc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m</w:t>
      </w:r>
      <w:r>
        <w:rPr>
          <w:sz w:val="24"/>
          <w:szCs w:val="24"/>
        </w:rPr>
        <w:t>ộ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xúc h</w:t>
      </w:r>
      <w:r>
        <w:rPr>
          <w:sz w:val="24"/>
          <w:szCs w:val="24"/>
        </w:rPr>
        <w:t>ạ</w:t>
      </w:r>
      <w:r>
        <w:rPr>
          <w:sz w:val="24"/>
          <w:szCs w:val="24"/>
        </w:rPr>
        <w:t>nh phúc to l</w:t>
      </w:r>
      <w:r>
        <w:rPr>
          <w:sz w:val="24"/>
          <w:szCs w:val="24"/>
        </w:rPr>
        <w:t>ớ</w:t>
      </w:r>
      <w:r>
        <w:rPr>
          <w:sz w:val="24"/>
          <w:szCs w:val="24"/>
        </w:rPr>
        <w:t>n. Đó là hành trình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tư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 tư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n,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ý tư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t</w:t>
      </w:r>
      <w:r>
        <w:rPr>
          <w:sz w:val="24"/>
          <w:szCs w:val="24"/>
        </w:rPr>
        <w:t>ế</w:t>
      </w:r>
      <w:r>
        <w:rPr>
          <w:sz w:val="24"/>
          <w:szCs w:val="24"/>
        </w:rPr>
        <w:t>, và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xúc lo l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xúc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hào.</w:t>
      </w:r>
    </w:p>
    <w:p w14:paraId="0000002B" w14:textId="77777777" w:rsidR="00BD154C" w:rsidRDefault="00BD154C">
      <w:pPr>
        <w:rPr>
          <w:sz w:val="24"/>
          <w:szCs w:val="24"/>
        </w:rPr>
      </w:pPr>
    </w:p>
    <w:p w14:paraId="0000002C" w14:textId="77777777" w:rsidR="00BD154C" w:rsidRDefault="00370FDE">
      <w:pPr>
        <w:rPr>
          <w:sz w:val="24"/>
          <w:szCs w:val="24"/>
        </w:rPr>
      </w:pPr>
      <w:r>
        <w:rPr>
          <w:sz w:val="24"/>
          <w:szCs w:val="24"/>
        </w:rPr>
        <w:t>Và tôi tin r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ng, trong hành trình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m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Product Owner, câu chuy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nào cũng đ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đ</w:t>
      </w:r>
      <w:r>
        <w:rPr>
          <w:sz w:val="24"/>
          <w:szCs w:val="24"/>
        </w:rPr>
        <w:t>ầ</w:t>
      </w:r>
      <w:r>
        <w:rPr>
          <w:sz w:val="24"/>
          <w:szCs w:val="24"/>
        </w:rPr>
        <w:t>y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xúc tươi sáng như th</w:t>
      </w:r>
      <w:r>
        <w:rPr>
          <w:sz w:val="24"/>
          <w:szCs w:val="24"/>
        </w:rPr>
        <w:t>ế</w:t>
      </w:r>
      <w:r>
        <w:rPr>
          <w:sz w:val="24"/>
          <w:szCs w:val="24"/>
        </w:rPr>
        <w:t xml:space="preserve"> này, đ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ạ</w:t>
      </w:r>
      <w:r>
        <w:rPr>
          <w:sz w:val="24"/>
          <w:szCs w:val="24"/>
        </w:rPr>
        <w:t>o nên nh</w:t>
      </w:r>
      <w:r>
        <w:rPr>
          <w:sz w:val="24"/>
          <w:szCs w:val="24"/>
        </w:rPr>
        <w:t>ữ</w:t>
      </w:r>
      <w:r>
        <w:rPr>
          <w:sz w:val="24"/>
          <w:szCs w:val="24"/>
        </w:rPr>
        <w:t>ng kho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</w:t>
      </w:r>
      <w:r>
        <w:rPr>
          <w:sz w:val="24"/>
          <w:szCs w:val="24"/>
        </w:rPr>
        <w:t>h kh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 đáng nh</w:t>
      </w:r>
      <w:r>
        <w:rPr>
          <w:sz w:val="24"/>
          <w:szCs w:val="24"/>
        </w:rPr>
        <w:t>ớ</w:t>
      </w:r>
      <w:r>
        <w:rPr>
          <w:sz w:val="24"/>
          <w:szCs w:val="24"/>
        </w:rPr>
        <w:t xml:space="preserve"> và mang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ni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m vui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>.</w:t>
      </w:r>
    </w:p>
    <w:p w14:paraId="0000002D" w14:textId="77777777" w:rsidR="00BD154C" w:rsidRDefault="00BD154C">
      <w:pPr>
        <w:rPr>
          <w:sz w:val="26"/>
          <w:szCs w:val="26"/>
        </w:rPr>
      </w:pPr>
    </w:p>
    <w:sectPr w:rsidR="00BD15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54C"/>
    <w:rsid w:val="00370FDE"/>
    <w:rsid w:val="00BD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2C67B3"/>
  <w15:docId w15:val="{114D0801-76D8-D649-828E-C72C4F25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FD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1341</Words>
  <Characters>7646</Characters>
  <Application>Microsoft Office Word</Application>
  <DocSecurity>0</DocSecurity>
  <Lines>63</Lines>
  <Paragraphs>17</Paragraphs>
  <ScaleCrop>false</ScaleCrop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2023-09-20T16:25:00Z</dcterms:created>
  <dcterms:modified xsi:type="dcterms:W3CDTF">2023-09-20T16:27:00Z</dcterms:modified>
</cp:coreProperties>
</file>